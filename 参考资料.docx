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DA24" w14:textId="43CB12C0" w:rsidR="0016705E" w:rsidRDefault="00BE7F53" w:rsidP="00BE7F53">
      <w:pPr>
        <w:pStyle w:val="1"/>
      </w:pPr>
      <w:r>
        <w:rPr>
          <w:rFonts w:hint="eastAsia"/>
        </w:rPr>
        <w:t>参考资料</w:t>
      </w:r>
    </w:p>
    <w:p w14:paraId="609B277D" w14:textId="610B9EEB" w:rsidR="00BE7F53" w:rsidRDefault="00BE7F53" w:rsidP="00BE7F53">
      <w:pPr>
        <w:widowControl/>
        <w:jc w:val="left"/>
        <w:rPr>
          <w:rFonts w:ascii="NewBaskervilleStd-Italic" w:eastAsia="宋体" w:hAnsi="NewBaskervilleStd-Italic" w:cs="宋体" w:hint="eastAsia"/>
          <w:i/>
          <w:iCs/>
          <w:color w:val="231F20"/>
          <w:kern w:val="0"/>
          <w:sz w:val="20"/>
          <w:szCs w:val="20"/>
        </w:rPr>
      </w:pPr>
      <w:r>
        <w:rPr>
          <w:rFonts w:hint="eastAsia"/>
        </w:rPr>
        <w:t>链接1：</w:t>
      </w:r>
      <w:r>
        <w:rPr>
          <w:rFonts w:ascii="NewBaskervilleStd-Italic" w:eastAsia="宋体" w:hAnsi="NewBaskervilleStd-Italic" w:cs="宋体" w:hint="eastAsia"/>
          <w:i/>
          <w:iCs/>
          <w:color w:val="231F20"/>
          <w:kern w:val="0"/>
          <w:sz w:val="20"/>
          <w:szCs w:val="20"/>
        </w:rPr>
        <w:fldChar w:fldCharType="begin"/>
      </w:r>
      <w:ins w:id="0" w:author="LIU WEI" w:date="2021-12-06T11:19:00Z">
        <w:r>
          <w:rPr>
            <w:rFonts w:ascii="NewBaskervilleStd-Italic" w:eastAsia="宋体" w:hAnsi="NewBaskervilleStd-Italic" w:cs="宋体" w:hint="eastAsia"/>
            <w:i/>
            <w:iCs/>
            <w:color w:val="231F20"/>
            <w:kern w:val="0"/>
            <w:sz w:val="20"/>
            <w:szCs w:val="20"/>
          </w:rPr>
          <w:instrText xml:space="preserve"> </w:instrText>
        </w:r>
        <w:r>
          <w:rPr>
            <w:rFonts w:ascii="NewBaskervilleStd-Italic" w:eastAsia="宋体" w:hAnsi="NewBaskervilleStd-Italic" w:cs="宋体"/>
            <w:i/>
            <w:iCs/>
            <w:color w:val="231F20"/>
            <w:kern w:val="0"/>
            <w:sz w:val="20"/>
            <w:szCs w:val="20"/>
          </w:rPr>
          <w:instrText>HYPERLINK "</w:instrText>
        </w:r>
      </w:ins>
      <w:r w:rsidRPr="00BE7F53">
        <w:rPr>
          <w:rFonts w:ascii="NewBaskervilleStd-Italic" w:eastAsia="宋体" w:hAnsi="NewBaskervilleStd-Italic" w:cs="宋体"/>
          <w:i/>
          <w:iCs/>
          <w:color w:val="231F20"/>
          <w:kern w:val="0"/>
          <w:sz w:val="20"/>
          <w:szCs w:val="20"/>
        </w:rPr>
        <w:instrText>https://nostarch.com/black-hat-python2E/</w:instrText>
      </w:r>
      <w:ins w:id="1" w:author="LIU WEI" w:date="2021-12-06T11:19:00Z">
        <w:r>
          <w:rPr>
            <w:rFonts w:ascii="NewBaskervilleStd-Italic" w:eastAsia="宋体" w:hAnsi="NewBaskervilleStd-Italic" w:cs="宋体"/>
            <w:i/>
            <w:iCs/>
            <w:color w:val="231F20"/>
            <w:kern w:val="0"/>
            <w:sz w:val="20"/>
            <w:szCs w:val="20"/>
          </w:rPr>
          <w:instrText>"</w:instrText>
        </w:r>
        <w:r>
          <w:rPr>
            <w:rFonts w:ascii="NewBaskervilleStd-Italic" w:eastAsia="宋体" w:hAnsi="NewBaskervilleStd-Italic" w:cs="宋体" w:hint="eastAsia"/>
            <w:i/>
            <w:iCs/>
            <w:color w:val="231F20"/>
            <w:kern w:val="0"/>
            <w:sz w:val="20"/>
            <w:szCs w:val="20"/>
          </w:rPr>
          <w:instrText xml:space="preserve"> </w:instrText>
        </w:r>
      </w:ins>
      <w:r>
        <w:rPr>
          <w:rFonts w:ascii="NewBaskervilleStd-Italic" w:eastAsia="宋体" w:hAnsi="NewBaskervilleStd-Italic" w:cs="宋体" w:hint="eastAsia"/>
          <w:i/>
          <w:iCs/>
          <w:color w:val="231F20"/>
          <w:kern w:val="0"/>
          <w:sz w:val="20"/>
          <w:szCs w:val="20"/>
        </w:rPr>
        <w:fldChar w:fldCharType="separate"/>
      </w:r>
      <w:r w:rsidRPr="00D7565B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https://nostarch.com/black-hat-python2E/</w:t>
      </w:r>
      <w:r>
        <w:rPr>
          <w:rFonts w:ascii="NewBaskervilleStd-Italic" w:eastAsia="宋体" w:hAnsi="NewBaskervilleStd-Italic" w:cs="宋体" w:hint="eastAsia"/>
          <w:i/>
          <w:iCs/>
          <w:color w:val="231F20"/>
          <w:kern w:val="0"/>
          <w:sz w:val="20"/>
          <w:szCs w:val="20"/>
        </w:rPr>
        <w:fldChar w:fldCharType="end"/>
      </w:r>
    </w:p>
    <w:p w14:paraId="6872880C" w14:textId="329998F5" w:rsidR="00BE7F53" w:rsidRDefault="001C0BBC" w:rsidP="00BE7F53">
      <w:pPr>
        <w:widowControl/>
        <w:jc w:val="left"/>
        <w:rPr>
          <w:rStyle w:val="a4"/>
          <w:rFonts w:ascii="NewBaskervilleStd-Italic" w:eastAsia="宋体" w:hAnsi="NewBaskervilleStd-Italic" w:cs="宋体" w:hint="eastAsia"/>
          <w:i/>
          <w:iCs/>
          <w:kern w:val="0"/>
          <w:sz w:val="20"/>
          <w:szCs w:val="20"/>
        </w:rPr>
      </w:pPr>
      <w:r>
        <w:rPr>
          <w:rFonts w:hint="eastAsia"/>
        </w:rPr>
        <w:t>链接2：</w:t>
      </w:r>
      <w:hyperlink r:id="rId7" w:history="1">
        <w:r w:rsidR="00CE4BB1" w:rsidRPr="000C2152">
          <w:rPr>
            <w:rStyle w:val="a4"/>
            <w:rFonts w:ascii="NewBaskervilleStd-Italic" w:eastAsia="宋体" w:hAnsi="NewBaskervilleStd-Italic" w:cs="宋体"/>
            <w:i/>
            <w:iCs/>
            <w:kern w:val="0"/>
            <w:sz w:val="20"/>
            <w:szCs w:val="20"/>
          </w:rPr>
          <w:t>https://developer.microsoft.com/en-us/windows/downloads/virtual-machines/</w:t>
        </w:r>
      </w:hyperlink>
    </w:p>
    <w:p w14:paraId="1B73BB04" w14:textId="4D5A51B8" w:rsidR="00CE4BB1" w:rsidRDefault="00CE4BB1" w:rsidP="00BE7F53">
      <w:pPr>
        <w:widowControl/>
        <w:jc w:val="left"/>
        <w:rPr>
          <w:rStyle w:val="a4"/>
          <w:rFonts w:ascii="NewBaskervilleStd-Italic" w:eastAsia="宋体" w:hAnsi="NewBaskervilleStd-Italic" w:cs="宋体" w:hint="eastAsia"/>
          <w:i/>
          <w:iCs/>
          <w:kern w:val="0"/>
          <w:sz w:val="20"/>
          <w:szCs w:val="20"/>
        </w:rPr>
      </w:pPr>
      <w:r w:rsidRPr="00CE4BB1">
        <w:t>链接</w:t>
      </w:r>
      <w:r w:rsidRPr="00CE4BB1">
        <w:rPr>
          <w:rFonts w:hint="eastAsia"/>
        </w:rPr>
        <w:t>3</w:t>
      </w:r>
      <w:r w:rsidRPr="00CE4BB1">
        <w:t>：</w:t>
      </w:r>
      <w:hyperlink r:id="rId8" w:history="1">
        <w:r w:rsidRPr="000C2152">
          <w:rPr>
            <w:rStyle w:val="a4"/>
            <w:rFonts w:ascii="NewBaskervilleStd-Italic" w:eastAsia="宋体" w:hAnsi="NewBaskervilleStd-Italic" w:cs="宋体"/>
            <w:i/>
            <w:iCs/>
            <w:kern w:val="0"/>
            <w:sz w:val="20"/>
            <w:szCs w:val="20"/>
          </w:rPr>
          <w:t>https://www.kali.org/downloads/</w:t>
        </w:r>
      </w:hyperlink>
    </w:p>
    <w:p w14:paraId="0A95EC6B" w14:textId="57C9D952" w:rsidR="00CE4BB1" w:rsidRDefault="00CE4BB1" w:rsidP="00BE7F53">
      <w:pPr>
        <w:widowControl/>
        <w:jc w:val="left"/>
        <w:rPr>
          <w:rStyle w:val="a4"/>
          <w:rFonts w:ascii="NewBaskervilleStd-Italic" w:eastAsia="宋体" w:hAnsi="NewBaskervilleStd-Italic" w:cs="宋体" w:hint="eastAsia"/>
          <w:i/>
          <w:iCs/>
          <w:kern w:val="0"/>
          <w:sz w:val="20"/>
          <w:szCs w:val="20"/>
        </w:rPr>
      </w:pPr>
      <w:r>
        <w:rPr>
          <w:rFonts w:hint="eastAsia"/>
        </w:rPr>
        <w:t>链接4：</w:t>
      </w:r>
      <w:hyperlink r:id="rId9" w:history="1">
        <w:r w:rsidR="000708FA" w:rsidRPr="000C2152">
          <w:rPr>
            <w:rStyle w:val="a4"/>
            <w:rFonts w:ascii="NewBaskervilleStd-Italic" w:eastAsia="宋体" w:hAnsi="NewBaskervilleStd-Italic" w:cs="宋体"/>
            <w:i/>
            <w:iCs/>
            <w:kern w:val="0"/>
            <w:sz w:val="20"/>
            <w:szCs w:val="20"/>
          </w:rPr>
          <w:t>https://www.kali.org/docs/installation/</w:t>
        </w:r>
      </w:hyperlink>
    </w:p>
    <w:p w14:paraId="334551F0" w14:textId="5CC67D32" w:rsidR="000708FA" w:rsidRDefault="000708FA" w:rsidP="00BE7F53">
      <w:pPr>
        <w:widowControl/>
        <w:jc w:val="left"/>
      </w:pPr>
      <w:r w:rsidRPr="000708FA">
        <w:t>链接</w:t>
      </w:r>
      <w:r w:rsidRPr="000708FA">
        <w:rPr>
          <w:rFonts w:hint="eastAsia"/>
        </w:rPr>
        <w:t>5</w:t>
      </w:r>
      <w:r w:rsidRPr="000708FA">
        <w:t>：</w:t>
      </w:r>
      <w:r w:rsidR="00460ED1" w:rsidRPr="00460ED1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https://www.jetbrains.com/pycharm/download/</w:t>
      </w:r>
    </w:p>
    <w:p w14:paraId="2D9660F8" w14:textId="3CEC3660" w:rsidR="000708FA" w:rsidRDefault="000708FA" w:rsidP="00BE7F53">
      <w:pPr>
        <w:widowControl/>
        <w:jc w:val="left"/>
      </w:pPr>
      <w:r>
        <w:rPr>
          <w:rFonts w:hint="eastAsia"/>
        </w:rPr>
        <w:t>链接6：</w:t>
      </w:r>
      <w:r w:rsidR="00460ED1" w:rsidRPr="00460ED1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https://wingware.com/downloads/</w:t>
      </w:r>
    </w:p>
    <w:p w14:paraId="21C7EFDD" w14:textId="30E7FAAE" w:rsidR="000708FA" w:rsidRDefault="000708FA" w:rsidP="00BE7F53">
      <w:pPr>
        <w:widowControl/>
        <w:jc w:val="left"/>
      </w:pPr>
      <w:r>
        <w:rPr>
          <w:rFonts w:hint="eastAsia"/>
        </w:rPr>
        <w:t>链接</w:t>
      </w:r>
      <w:r>
        <w:t>7</w:t>
      </w:r>
      <w:r>
        <w:rPr>
          <w:rFonts w:hint="eastAsia"/>
        </w:rPr>
        <w:t>：</w:t>
      </w:r>
      <w:r w:rsidR="00460ED1" w:rsidRPr="00460ED1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https://code.visualstudio.com/download/</w:t>
      </w:r>
    </w:p>
    <w:p w14:paraId="073F4944" w14:textId="533CA570" w:rsidR="00460ED1" w:rsidRDefault="00460ED1" w:rsidP="00BE7F53">
      <w:pPr>
        <w:widowControl/>
        <w:jc w:val="left"/>
        <w:rPr>
          <w:rStyle w:val="a4"/>
          <w:rFonts w:ascii="NewBaskervilleStd-Italic" w:eastAsia="宋体" w:hAnsi="NewBaskervilleStd-Italic" w:cs="宋体" w:hint="eastAsia"/>
          <w:i/>
          <w:iCs/>
          <w:kern w:val="0"/>
          <w:sz w:val="20"/>
          <w:szCs w:val="20"/>
        </w:rPr>
      </w:pPr>
      <w:r>
        <w:rPr>
          <w:rFonts w:hint="eastAsia"/>
        </w:rPr>
        <w:t>链接8：</w:t>
      </w:r>
      <w:hyperlink r:id="rId10" w:history="1">
        <w:r w:rsidR="0050634E" w:rsidRPr="000C2152">
          <w:rPr>
            <w:rStyle w:val="a4"/>
            <w:rFonts w:ascii="NewBaskervilleStd-Italic" w:eastAsia="宋体" w:hAnsi="NewBaskervilleStd-Italic" w:cs="宋体"/>
            <w:i/>
            <w:iCs/>
            <w:kern w:val="0"/>
            <w:sz w:val="20"/>
            <w:szCs w:val="20"/>
          </w:rPr>
          <w:t>https://www.python.org/dev/peps/pep-0008/</w:t>
        </w:r>
      </w:hyperlink>
    </w:p>
    <w:p w14:paraId="26AE29C9" w14:textId="0559FBEF" w:rsidR="0050634E" w:rsidRDefault="0050634E" w:rsidP="00BE7F53">
      <w:pPr>
        <w:widowControl/>
        <w:jc w:val="left"/>
        <w:rPr>
          <w:rStyle w:val="a4"/>
          <w:rFonts w:ascii="NewBaskervilleStd-Italic" w:eastAsia="宋体" w:hAnsi="NewBaskervilleStd-Italic" w:cs="宋体" w:hint="eastAsia"/>
          <w:i/>
          <w:iCs/>
          <w:kern w:val="0"/>
          <w:sz w:val="20"/>
          <w:szCs w:val="20"/>
        </w:rPr>
      </w:pPr>
    </w:p>
    <w:p w14:paraId="6822B638" w14:textId="642B3A5E" w:rsidR="0050634E" w:rsidRPr="0050634E" w:rsidRDefault="0050634E" w:rsidP="00BE7F53">
      <w:pPr>
        <w:widowControl/>
        <w:jc w:val="left"/>
        <w:rPr>
          <w:b/>
          <w:bCs/>
        </w:rPr>
      </w:pPr>
      <w:r w:rsidRPr="0050634E">
        <w:rPr>
          <w:rStyle w:val="a4"/>
          <w:rFonts w:ascii="NewBaskervilleStd-Italic" w:eastAsia="宋体" w:hAnsi="NewBaskervilleStd-Italic" w:cs="宋体" w:hint="eastAsia"/>
          <w:b/>
          <w:bCs/>
          <w:color w:val="auto"/>
          <w:kern w:val="0"/>
          <w:sz w:val="20"/>
          <w:szCs w:val="20"/>
          <w:u w:val="none"/>
        </w:rPr>
        <w:t>第</w:t>
      </w:r>
      <w:r w:rsidRPr="0050634E">
        <w:rPr>
          <w:rStyle w:val="a4"/>
          <w:rFonts w:ascii="NewBaskervilleStd-Italic" w:eastAsia="宋体" w:hAnsi="NewBaskervilleStd-Italic" w:cs="宋体" w:hint="eastAsia"/>
          <w:b/>
          <w:bCs/>
          <w:color w:val="auto"/>
          <w:kern w:val="0"/>
          <w:sz w:val="20"/>
          <w:szCs w:val="20"/>
          <w:u w:val="none"/>
        </w:rPr>
        <w:t>2</w:t>
      </w:r>
      <w:r w:rsidRPr="0050634E">
        <w:rPr>
          <w:rStyle w:val="a4"/>
          <w:rFonts w:ascii="NewBaskervilleStd-Italic" w:eastAsia="宋体" w:hAnsi="NewBaskervilleStd-Italic" w:cs="宋体" w:hint="eastAsia"/>
          <w:b/>
          <w:bCs/>
          <w:color w:val="auto"/>
          <w:kern w:val="0"/>
          <w:sz w:val="20"/>
          <w:szCs w:val="20"/>
          <w:u w:val="none"/>
        </w:rPr>
        <w:t>章</w:t>
      </w:r>
    </w:p>
    <w:p w14:paraId="0C007B1D" w14:textId="589BCF61" w:rsidR="00460ED1" w:rsidRDefault="00460ED1" w:rsidP="00BE7F53">
      <w:pPr>
        <w:widowControl/>
        <w:jc w:val="left"/>
      </w:pPr>
      <w:r>
        <w:rPr>
          <w:rFonts w:hint="eastAsia"/>
        </w:rPr>
        <w:t>链接9：</w:t>
      </w:r>
      <w:r w:rsidR="0050634E" w:rsidRPr="00D53DE0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http://docs.python.org/3/library/socket.html</w:t>
      </w:r>
    </w:p>
    <w:p w14:paraId="7D0BB10C" w14:textId="5CC5304B" w:rsidR="00460ED1" w:rsidRDefault="00460ED1" w:rsidP="00BE7F53">
      <w:pPr>
        <w:widowControl/>
        <w:jc w:val="left"/>
      </w:pPr>
      <w:r>
        <w:rPr>
          <w:rFonts w:hint="eastAsia"/>
        </w:rPr>
        <w:t>链接1</w:t>
      </w:r>
      <w:r>
        <w:t>0</w:t>
      </w:r>
      <w:r>
        <w:rPr>
          <w:rFonts w:hint="eastAsia"/>
        </w:rPr>
        <w:t>：</w:t>
      </w:r>
      <w:r w:rsidR="00560D33" w:rsidRPr="00D53DE0">
        <w:rPr>
          <w:rStyle w:val="a4"/>
          <w:rFonts w:ascii="NewBaskervilleStd-Italic" w:eastAsia="宋体" w:hAnsi="NewBaskervilleStd-Italic" w:cs="宋体"/>
          <w:i/>
          <w:iCs/>
          <w:kern w:val="0"/>
          <w:sz w:val="20"/>
          <w:szCs w:val="20"/>
        </w:rPr>
        <w:t>http://www.paramiko.org/</w:t>
      </w:r>
    </w:p>
    <w:p w14:paraId="76BF4970" w14:textId="6DCC9885" w:rsidR="00460ED1" w:rsidRDefault="00460ED1" w:rsidP="00BE7F53">
      <w:pPr>
        <w:widowControl/>
        <w:jc w:val="left"/>
        <w:rPr>
          <w:rFonts w:ascii="NewBaskervilleStd-Italic" w:hAnsi="NewBaskervilleStd-Italic" w:hint="eastAsia"/>
          <w:i/>
          <w:iCs/>
          <w:color w:val="242021"/>
          <w:szCs w:val="21"/>
        </w:rPr>
      </w:pPr>
      <w:r>
        <w:rPr>
          <w:rFonts w:hint="eastAsia"/>
        </w:rPr>
        <w:t>链接1</w:t>
      </w:r>
      <w:r>
        <w:t>1</w:t>
      </w:r>
      <w:r>
        <w:rPr>
          <w:rFonts w:hint="eastAsia"/>
        </w:rPr>
        <w:t>：</w:t>
      </w:r>
      <w:hyperlink r:id="rId11" w:history="1">
        <w:r w:rsidR="004C6855" w:rsidRPr="00E760F4">
          <w:rPr>
            <w:rStyle w:val="a4"/>
            <w:rFonts w:ascii="NewBaskervilleStd-Italic" w:hAnsi="NewBaskervilleStd-Italic"/>
            <w:i/>
            <w:iCs/>
            <w:szCs w:val="21"/>
          </w:rPr>
          <w:t>https://github.com/paramiko/paramiko/</w:t>
        </w:r>
      </w:hyperlink>
    </w:p>
    <w:p w14:paraId="3F926F6A" w14:textId="04474136" w:rsidR="004C6855" w:rsidRDefault="004C6855" w:rsidP="00BE7F53">
      <w:pPr>
        <w:widowControl/>
        <w:jc w:val="left"/>
        <w:rPr>
          <w:rFonts w:ascii="NewBaskervilleStd-Italic" w:hAnsi="NewBaskervilleStd-Italic" w:hint="eastAsia"/>
          <w:i/>
          <w:iCs/>
          <w:color w:val="242021"/>
          <w:szCs w:val="21"/>
        </w:rPr>
      </w:pPr>
    </w:p>
    <w:p w14:paraId="3C9D66D2" w14:textId="4AF4383D" w:rsidR="004C6855" w:rsidRPr="004C6855" w:rsidRDefault="004C6855" w:rsidP="00BE7F53">
      <w:pPr>
        <w:widowControl/>
        <w:jc w:val="left"/>
      </w:pPr>
      <w:r w:rsidRPr="004C6855">
        <w:rPr>
          <w:rFonts w:ascii="NewBaskervilleStd-Italic" w:hAnsi="NewBaskervilleStd-Italic" w:hint="eastAsia"/>
          <w:color w:val="242021"/>
          <w:szCs w:val="21"/>
        </w:rPr>
        <w:t>第</w:t>
      </w:r>
      <w:r w:rsidRPr="004C6855">
        <w:rPr>
          <w:rFonts w:ascii="NewBaskervilleStd-Italic" w:hAnsi="NewBaskervilleStd-Italic" w:hint="eastAsia"/>
          <w:color w:val="242021"/>
          <w:szCs w:val="21"/>
        </w:rPr>
        <w:t>3</w:t>
      </w:r>
      <w:r w:rsidRPr="004C6855">
        <w:rPr>
          <w:rFonts w:ascii="NewBaskervilleStd-Italic" w:hAnsi="NewBaskervilleStd-Italic" w:hint="eastAsia"/>
          <w:color w:val="242021"/>
          <w:szCs w:val="21"/>
        </w:rPr>
        <w:t>章</w:t>
      </w:r>
    </w:p>
    <w:p w14:paraId="06971629" w14:textId="127BD7BC" w:rsidR="00DC0A97" w:rsidRDefault="00DC0A97" w:rsidP="00BE7F53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hint="eastAsia"/>
        </w:rPr>
        <w:t>链接1</w:t>
      </w:r>
      <w:r>
        <w:t>2</w:t>
      </w:r>
      <w:r>
        <w:rPr>
          <w:rFonts w:hint="eastAsia"/>
        </w:rPr>
        <w:t>：</w:t>
      </w:r>
      <w:hyperlink r:id="rId12" w:history="1">
        <w:r w:rsidR="004C6855" w:rsidRPr="00E760F4">
          <w:rPr>
            <w:rStyle w:val="a4"/>
            <w:rFonts w:ascii="NewBaskervilleStd-Italic" w:hAnsi="NewBaskervilleStd-Italic"/>
            <w:i/>
            <w:iCs/>
          </w:rPr>
          <w:t>https://Wireshark.org/</w:t>
        </w:r>
      </w:hyperlink>
    </w:p>
    <w:p w14:paraId="66943216" w14:textId="0D24CFBE" w:rsidR="004C6855" w:rsidRDefault="004C6855" w:rsidP="00BE7F53">
      <w:pPr>
        <w:widowControl/>
        <w:jc w:val="left"/>
      </w:pPr>
      <w:r>
        <w:rPr>
          <w:rFonts w:hint="eastAsia"/>
        </w:rPr>
        <w:t>链接1</w:t>
      </w:r>
      <w:r>
        <w:t>3</w:t>
      </w:r>
      <w:r>
        <w:rPr>
          <w:rFonts w:hint="eastAsia"/>
        </w:rPr>
        <w:t>：</w:t>
      </w:r>
      <w:r w:rsidR="004857FF" w:rsidRPr="004857FF">
        <w:rPr>
          <w:rStyle w:val="a4"/>
          <w:rFonts w:ascii="NewBaskervilleStd-Italic" w:hAnsi="NewBaskervilleStd-Italic"/>
          <w:i/>
          <w:iCs/>
        </w:rPr>
        <w:t>https://en.wikipedia.org/wiki/Ioctl</w:t>
      </w:r>
    </w:p>
    <w:p w14:paraId="7729F15D" w14:textId="04E2D5FF" w:rsidR="004C6855" w:rsidRDefault="004C6855" w:rsidP="00BE7F53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hint="eastAsia"/>
        </w:rPr>
        <w:t>链接1</w:t>
      </w:r>
      <w:r>
        <w:t>4</w:t>
      </w:r>
      <w:r>
        <w:rPr>
          <w:rFonts w:hint="eastAsia"/>
        </w:rPr>
        <w:t>：</w:t>
      </w:r>
      <w:hyperlink r:id="rId13" w:history="1">
        <w:r w:rsidR="00BC48A4" w:rsidRPr="00E760F4">
          <w:rPr>
            <w:rStyle w:val="a4"/>
            <w:rFonts w:ascii="NewBaskervilleStd-Italic" w:hAnsi="NewBaskervilleStd-Italic"/>
            <w:i/>
            <w:iCs/>
          </w:rPr>
          <w:t>https://docs.python.org/3/library/struct.html</w:t>
        </w:r>
      </w:hyperlink>
    </w:p>
    <w:p w14:paraId="17820AA6" w14:textId="622DE50C" w:rsidR="00BC48A4" w:rsidRDefault="00BC48A4" w:rsidP="00BE7F53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</w:p>
    <w:p w14:paraId="15B8EB6F" w14:textId="41CC027E" w:rsidR="00BC48A4" w:rsidRPr="00BC48A4" w:rsidRDefault="00BC48A4" w:rsidP="00BE7F53">
      <w:pPr>
        <w:widowControl/>
        <w:jc w:val="left"/>
        <w:rPr>
          <w:color w:val="242021"/>
          <w:szCs w:val="21"/>
        </w:rPr>
      </w:pPr>
      <w:r w:rsidRPr="00BC48A4">
        <w:rPr>
          <w:color w:val="242021"/>
          <w:szCs w:val="21"/>
        </w:rPr>
        <w:t>第</w:t>
      </w:r>
      <w:r w:rsidRPr="00BC48A4">
        <w:rPr>
          <w:rFonts w:hint="eastAsia"/>
          <w:color w:val="242021"/>
          <w:szCs w:val="21"/>
        </w:rPr>
        <w:t>4</w:t>
      </w:r>
      <w:r w:rsidRPr="00BC48A4">
        <w:rPr>
          <w:color w:val="242021"/>
          <w:szCs w:val="21"/>
        </w:rPr>
        <w:t>章</w:t>
      </w:r>
    </w:p>
    <w:p w14:paraId="57BFDB4A" w14:textId="2081FFCD" w:rsidR="004C6855" w:rsidRDefault="004C6855" w:rsidP="00BE7F53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hint="eastAsia"/>
        </w:rPr>
        <w:t>链接1</w:t>
      </w:r>
      <w:r>
        <w:t>5</w:t>
      </w:r>
      <w:r>
        <w:rPr>
          <w:rFonts w:hint="eastAsia"/>
        </w:rPr>
        <w:t>：</w:t>
      </w:r>
      <w:hyperlink r:id="rId14" w:history="1">
        <w:r w:rsidR="00BC48A4" w:rsidRPr="00E760F4">
          <w:rPr>
            <w:rStyle w:val="a4"/>
            <w:rFonts w:ascii="NewBaskervilleStd-Italic" w:hAnsi="NewBaskervilleStd-Italic"/>
            <w:i/>
            <w:iCs/>
          </w:rPr>
          <w:t>https://scapy.net/</w:t>
        </w:r>
      </w:hyperlink>
    </w:p>
    <w:p w14:paraId="0EA499BD" w14:textId="32F53380" w:rsidR="00BC48A4" w:rsidRPr="00A16062" w:rsidRDefault="00BC48A4" w:rsidP="00BE7F53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 w:rsidRPr="00BC48A4">
        <w:rPr>
          <w:rFonts w:hint="eastAsia"/>
        </w:rPr>
        <w:t>1</w:t>
      </w:r>
      <w:r>
        <w:t>6</w:t>
      </w:r>
      <w:r w:rsidRPr="00BC48A4">
        <w:t>：</w:t>
      </w:r>
      <w:r w:rsidR="00A16062" w:rsidRPr="00A16062">
        <w:rPr>
          <w:rStyle w:val="a4"/>
          <w:rFonts w:ascii="NewBaskervilleStd-Italic" w:hAnsi="NewBaskervilleStd-Italic"/>
          <w:i/>
          <w:iCs/>
        </w:rPr>
        <w:t>http://www.opencv.org/</w:t>
      </w:r>
    </w:p>
    <w:p w14:paraId="6008890F" w14:textId="29469B54" w:rsidR="00BC48A4" w:rsidRDefault="00BC48A4" w:rsidP="00BC48A4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 w:rsidRPr="00BC48A4">
        <w:rPr>
          <w:rFonts w:hint="eastAsia"/>
        </w:rPr>
        <w:t>1</w:t>
      </w:r>
      <w:r>
        <w:t>7</w:t>
      </w:r>
      <w:r w:rsidRPr="00BC48A4">
        <w:t>：</w:t>
      </w:r>
      <w:hyperlink r:id="rId15" w:history="1">
        <w:r w:rsidR="0039035E" w:rsidRPr="00684CA7">
          <w:rPr>
            <w:rStyle w:val="a4"/>
            <w:rFonts w:ascii="NewBaskervilleStd-Italic" w:hAnsi="NewBaskervilleStd-Italic"/>
            <w:i/>
            <w:iCs/>
          </w:rPr>
          <w:t>http://www.fideloper.com/facial-detection/</w:t>
        </w:r>
      </w:hyperlink>
    </w:p>
    <w:p w14:paraId="1197D01B" w14:textId="6A46B7D4" w:rsidR="0039035E" w:rsidRDefault="0039035E" w:rsidP="00BC48A4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</w:p>
    <w:p w14:paraId="360731AF" w14:textId="0E142FC1" w:rsidR="0039035E" w:rsidRPr="0039035E" w:rsidRDefault="0039035E" w:rsidP="00BC48A4">
      <w:pPr>
        <w:widowControl/>
        <w:jc w:val="left"/>
      </w:pPr>
      <w:r w:rsidRPr="00BC48A4">
        <w:rPr>
          <w:color w:val="242021"/>
          <w:szCs w:val="21"/>
        </w:rPr>
        <w:t>第</w:t>
      </w:r>
      <w:r>
        <w:rPr>
          <w:color w:val="242021"/>
          <w:szCs w:val="21"/>
        </w:rPr>
        <w:t>5</w:t>
      </w:r>
      <w:r w:rsidRPr="00BC48A4">
        <w:rPr>
          <w:color w:val="242021"/>
          <w:szCs w:val="21"/>
        </w:rPr>
        <w:t>章</w:t>
      </w:r>
    </w:p>
    <w:p w14:paraId="427EE8B4" w14:textId="6BEF4FA9" w:rsidR="00BC48A4" w:rsidRPr="008953E6" w:rsidRDefault="00BC48A4" w:rsidP="00BC48A4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 w:rsidRPr="00BC48A4">
        <w:rPr>
          <w:rFonts w:hint="eastAsia"/>
        </w:rPr>
        <w:t>1</w:t>
      </w:r>
      <w:r>
        <w:t>8</w:t>
      </w:r>
      <w:r w:rsidRPr="00BC48A4">
        <w:t>：</w:t>
      </w:r>
      <w:hyperlink r:id="rId16" w:history="1">
        <w:r w:rsidR="008953E6" w:rsidRPr="008953E6">
          <w:rPr>
            <w:rStyle w:val="a4"/>
            <w:rFonts w:ascii="NewBaskervilleStd-Italic" w:hAnsi="NewBaskervilleStd-Italic"/>
            <w:i/>
            <w:iCs/>
          </w:rPr>
          <w:t>https://wordpress.org/download/</w:t>
        </w:r>
      </w:hyperlink>
    </w:p>
    <w:p w14:paraId="19B21C95" w14:textId="172C5EFC" w:rsidR="00BC48A4" w:rsidRDefault="00BC48A4" w:rsidP="00BC48A4">
      <w:pPr>
        <w:widowControl/>
        <w:jc w:val="left"/>
      </w:pPr>
      <w:r w:rsidRPr="00BC48A4">
        <w:t>链接</w:t>
      </w:r>
      <w:r w:rsidRPr="00BC48A4">
        <w:rPr>
          <w:rFonts w:hint="eastAsia"/>
        </w:rPr>
        <w:t>1</w:t>
      </w:r>
      <w:r>
        <w:t>9</w:t>
      </w:r>
      <w:r w:rsidRPr="00BC48A4">
        <w:t>：</w:t>
      </w:r>
      <w:r w:rsidR="00AC025A" w:rsidRPr="00AC025A">
        <w:rPr>
          <w:rStyle w:val="a4"/>
          <w:rFonts w:ascii="NewBaskervilleStd-Italic" w:hAnsi="NewBaskervilleStd-Italic"/>
          <w:i/>
          <w:iCs/>
        </w:rPr>
        <w:t>boodelyboo.com/</w:t>
      </w:r>
    </w:p>
    <w:p w14:paraId="60FF35C7" w14:textId="31B8F2D9" w:rsidR="00BC48A4" w:rsidRDefault="00BC48A4" w:rsidP="00BC48A4">
      <w:pPr>
        <w:widowControl/>
        <w:jc w:val="left"/>
      </w:pPr>
      <w:r w:rsidRPr="00BC48A4">
        <w:t>链接</w:t>
      </w:r>
      <w:r>
        <w:t>20</w:t>
      </w:r>
      <w:r w:rsidRPr="00BC48A4">
        <w:t>：</w:t>
      </w:r>
      <w:r w:rsidR="00701347" w:rsidRPr="00137758">
        <w:rPr>
          <w:rStyle w:val="a4"/>
          <w:rFonts w:ascii="NewBaskervilleStd-Italic" w:hAnsi="NewBaskervilleStd-Italic"/>
          <w:i/>
          <w:iCs/>
        </w:rPr>
        <w:t>https://github.com/OJ/gobuster/</w:t>
      </w:r>
    </w:p>
    <w:p w14:paraId="39BEEF3B" w14:textId="2D033121" w:rsidR="00BC48A4" w:rsidRDefault="00BC48A4" w:rsidP="00BC48A4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rPr>
          <w:rFonts w:hint="eastAsia"/>
        </w:rPr>
        <w:t>2</w:t>
      </w:r>
      <w:r w:rsidRPr="00BC48A4">
        <w:rPr>
          <w:rFonts w:hint="eastAsia"/>
        </w:rPr>
        <w:t>1</w:t>
      </w:r>
      <w:r w:rsidRPr="00BC48A4">
        <w:t>：</w:t>
      </w:r>
      <w:hyperlink r:id="rId17" w:history="1">
        <w:r w:rsidR="00137758" w:rsidRPr="00137758">
          <w:rPr>
            <w:rStyle w:val="a4"/>
            <w:rFonts w:ascii="NewBaskervilleStd-Italic" w:hAnsi="NewBaskervilleStd-Italic"/>
            <w:i/>
            <w:iCs/>
          </w:rPr>
          <w:t>https://www.netsparker.com/blog/web-security/svn-digger-better-lists-for-forced-browsing/</w:t>
        </w:r>
      </w:hyperlink>
    </w:p>
    <w:p w14:paraId="7CDBA2F1" w14:textId="01C9461C" w:rsidR="00137758" w:rsidRPr="00137758" w:rsidRDefault="00137758" w:rsidP="00BC48A4">
      <w:pPr>
        <w:widowControl/>
        <w:jc w:val="left"/>
      </w:pPr>
      <w:r w:rsidRPr="00BC48A4">
        <w:t>链接</w:t>
      </w:r>
      <w:r>
        <w:rPr>
          <w:rFonts w:hint="eastAsia"/>
        </w:rPr>
        <w:t>2</w:t>
      </w:r>
      <w:r>
        <w:t>2</w:t>
      </w:r>
      <w:r w:rsidRPr="00BC48A4">
        <w:t>：</w:t>
      </w:r>
      <w:hyperlink r:id="rId18" w:history="1">
        <w:r w:rsidRPr="00137758">
          <w:rPr>
            <w:rStyle w:val="a4"/>
            <w:rFonts w:ascii="NewBaskervilleStd-Italic" w:hAnsi="NewBaskervilleStd-Italic"/>
            <w:i/>
            <w:iCs/>
          </w:rPr>
          <w:t>https://owasp.org/www-project-vulnerable-web-applications-directory/</w:t>
        </w:r>
      </w:hyperlink>
    </w:p>
    <w:p w14:paraId="7BCF5974" w14:textId="57F27D77" w:rsidR="00461C99" w:rsidRPr="00461C99" w:rsidRDefault="00461C99" w:rsidP="00461C99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rPr>
          <w:rFonts w:hint="eastAsia"/>
        </w:rPr>
        <w:t>2</w:t>
      </w:r>
      <w:r>
        <w:t>3</w:t>
      </w:r>
      <w:r w:rsidRPr="00BC48A4">
        <w:t>：</w:t>
      </w:r>
      <w:r w:rsidRPr="00461C99">
        <w:rPr>
          <w:rStyle w:val="a4"/>
          <w:rFonts w:ascii="NewBaskervilleStd-Italic" w:hAnsi="NewBaskervilleStd-Italic"/>
          <w:i/>
          <w:iCs/>
        </w:rPr>
        <w:t xml:space="preserve">https://raw.githubusercontent.com/danielmiessler/SecLists/master/Passwords/Software/ </w:t>
      </w:r>
    </w:p>
    <w:p w14:paraId="5DCB9BE1" w14:textId="49410741" w:rsidR="00BC48A4" w:rsidRDefault="00461C99" w:rsidP="00461C99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461C99">
        <w:rPr>
          <w:rStyle w:val="a4"/>
          <w:rFonts w:ascii="NewBaskervilleStd-Italic" w:hAnsi="NewBaskervilleStd-Italic"/>
          <w:i/>
          <w:iCs/>
        </w:rPr>
        <w:t>cain-and-abel.txt</w:t>
      </w:r>
    </w:p>
    <w:p w14:paraId="5EC02AFE" w14:textId="568472C5" w:rsidR="00461C99" w:rsidRDefault="00461C99" w:rsidP="00461C99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rPr>
          <w:rFonts w:hint="eastAsia"/>
        </w:rPr>
        <w:t>2</w:t>
      </w:r>
      <w:r>
        <w:t>4</w:t>
      </w:r>
      <w:r w:rsidRPr="00BC48A4">
        <w:t>：</w:t>
      </w:r>
      <w:r w:rsidR="008703EF" w:rsidRPr="008703EF">
        <w:rPr>
          <w:rStyle w:val="a4"/>
          <w:rFonts w:ascii="NewBaskervilleStd-Italic" w:hAnsi="NewBaskervilleStd-Italic"/>
          <w:i/>
          <w:iCs/>
        </w:rPr>
        <w:t>boodelyboo.com/</w:t>
      </w:r>
    </w:p>
    <w:p w14:paraId="3233E0EF" w14:textId="0B4903D9" w:rsidR="0012433B" w:rsidRDefault="0012433B" w:rsidP="00461C99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</w:p>
    <w:p w14:paraId="0B255934" w14:textId="60B62683" w:rsidR="0012433B" w:rsidRPr="0012433B" w:rsidRDefault="0012433B" w:rsidP="00461C99">
      <w:pPr>
        <w:widowControl/>
        <w:jc w:val="left"/>
        <w:rPr>
          <w:color w:val="242021"/>
          <w:szCs w:val="21"/>
        </w:rPr>
      </w:pPr>
      <w:r w:rsidRPr="0012433B">
        <w:rPr>
          <w:color w:val="242021"/>
          <w:szCs w:val="21"/>
        </w:rPr>
        <w:t>第</w:t>
      </w:r>
      <w:r w:rsidRPr="0012433B">
        <w:rPr>
          <w:rFonts w:hint="eastAsia"/>
          <w:color w:val="242021"/>
          <w:szCs w:val="21"/>
        </w:rPr>
        <w:t>6</w:t>
      </w:r>
      <w:r w:rsidRPr="0012433B">
        <w:rPr>
          <w:color w:val="242021"/>
          <w:szCs w:val="21"/>
        </w:rPr>
        <w:t>章</w:t>
      </w:r>
    </w:p>
    <w:p w14:paraId="4AEAD5BB" w14:textId="46F05352" w:rsidR="00461C99" w:rsidRDefault="00461C99" w:rsidP="00461C99">
      <w:pPr>
        <w:widowControl/>
        <w:jc w:val="left"/>
      </w:pPr>
      <w:r w:rsidRPr="00BC48A4">
        <w:t>链接</w:t>
      </w:r>
      <w:r>
        <w:rPr>
          <w:rFonts w:hint="eastAsia"/>
        </w:rPr>
        <w:t>2</w:t>
      </w:r>
      <w:r>
        <w:t>5</w:t>
      </w:r>
      <w:r w:rsidRPr="00BC48A4">
        <w:t>：</w:t>
      </w:r>
      <w:r w:rsidR="0012433B" w:rsidRPr="0012433B">
        <w:rPr>
          <w:rStyle w:val="a4"/>
          <w:rFonts w:ascii="NewBaskervilleStd-Italic" w:hAnsi="NewBaskervilleStd-Italic"/>
          <w:i/>
          <w:iCs/>
        </w:rPr>
        <w:t>http://www.porstswigger.net/</w:t>
      </w:r>
    </w:p>
    <w:p w14:paraId="01A4A456" w14:textId="27B11000" w:rsidR="00461C99" w:rsidRDefault="00461C99" w:rsidP="00461C99">
      <w:pPr>
        <w:widowControl/>
        <w:jc w:val="left"/>
      </w:pPr>
      <w:r w:rsidRPr="00BC48A4">
        <w:t>链接</w:t>
      </w:r>
      <w:r>
        <w:rPr>
          <w:rFonts w:hint="eastAsia"/>
        </w:rPr>
        <w:t>2</w:t>
      </w:r>
      <w:r>
        <w:t>6</w:t>
      </w:r>
      <w:r w:rsidRPr="00BC48A4">
        <w:t>：</w:t>
      </w:r>
      <w:hyperlink r:id="rId19" w:history="1">
        <w:r w:rsidR="0012433B" w:rsidRPr="0012433B">
          <w:rPr>
            <w:rStyle w:val="a4"/>
            <w:rFonts w:ascii="NewBaskervilleStd-Italic" w:hAnsi="NewBaskervilleStd-Italic"/>
            <w:i/>
            <w:iCs/>
          </w:rPr>
          <w:t>https://www.jython.org/download.html</w:t>
        </w:r>
      </w:hyperlink>
    </w:p>
    <w:p w14:paraId="78F9EBC9" w14:textId="5ED7ECEF" w:rsidR="00461C99" w:rsidRDefault="00461C99" w:rsidP="00461C99">
      <w:pPr>
        <w:widowControl/>
        <w:jc w:val="left"/>
      </w:pPr>
      <w:r w:rsidRPr="00BC48A4">
        <w:t>链接</w:t>
      </w:r>
      <w:r>
        <w:rPr>
          <w:rFonts w:hint="eastAsia"/>
        </w:rPr>
        <w:t>2</w:t>
      </w:r>
      <w:r>
        <w:t>7</w:t>
      </w:r>
      <w:r w:rsidRPr="00BC48A4">
        <w:t>：</w:t>
      </w:r>
      <w:r w:rsidR="007A495C" w:rsidRPr="007A495C">
        <w:rPr>
          <w:rStyle w:val="a4"/>
          <w:rFonts w:ascii="NewBaskervilleStd-Italic" w:hAnsi="NewBaskervilleStd-Italic"/>
          <w:i/>
          <w:iCs/>
        </w:rPr>
        <w:t>http://testphp.vulnweb.com/</w:t>
      </w:r>
    </w:p>
    <w:p w14:paraId="5EC1D3A1" w14:textId="693E944A" w:rsidR="00856E30" w:rsidRPr="00461C99" w:rsidRDefault="00856E30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lastRenderedPageBreak/>
        <w:t>链接</w:t>
      </w:r>
      <w:r>
        <w:rPr>
          <w:rFonts w:hint="eastAsia"/>
        </w:rPr>
        <w:t>2</w:t>
      </w:r>
      <w:r>
        <w:t>8</w:t>
      </w:r>
      <w:r w:rsidRPr="00BC48A4">
        <w:t>：</w:t>
      </w:r>
      <w:hyperlink r:id="rId20" w:history="1">
        <w:r w:rsidR="00671E30" w:rsidRPr="00671E30">
          <w:rPr>
            <w:rStyle w:val="a4"/>
            <w:rFonts w:ascii="NewBaskervilleStd-Italic" w:hAnsi="NewBaskervilleStd-Italic"/>
            <w:i/>
            <w:iCs/>
          </w:rPr>
          <w:t>https://www.microsoft.com/en-us/bing/apis/bing-web-search-api/</w:t>
        </w:r>
      </w:hyperlink>
    </w:p>
    <w:p w14:paraId="4CE0B4E2" w14:textId="59ED1A64" w:rsidR="00856E30" w:rsidRPr="00461C99" w:rsidRDefault="00856E30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rPr>
          <w:rFonts w:hint="eastAsia"/>
        </w:rPr>
        <w:t>2</w:t>
      </w:r>
      <w:r>
        <w:t>9</w:t>
      </w:r>
      <w:r w:rsidRPr="00BC48A4">
        <w:t>：</w:t>
      </w:r>
      <w:r w:rsidR="007966FE" w:rsidRPr="0074632D">
        <w:rPr>
          <w:rStyle w:val="a4"/>
          <w:rFonts w:ascii="NewBaskervilleStd-Italic" w:hAnsi="NewBaskervilleStd-Italic"/>
          <w:i/>
          <w:iCs/>
        </w:rPr>
        <w:t>http://testphp.vulnweb.com/</w:t>
      </w:r>
    </w:p>
    <w:p w14:paraId="6388236E" w14:textId="1271C20B" w:rsidR="00856E30" w:rsidRDefault="00856E30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30</w:t>
      </w:r>
      <w:r w:rsidRPr="00BC48A4">
        <w:t>：</w:t>
      </w:r>
      <w:hyperlink r:id="rId21" w:history="1">
        <w:r w:rsidR="00D74734" w:rsidRPr="0074632D">
          <w:rPr>
            <w:rStyle w:val="a4"/>
            <w:rFonts w:ascii="NewBaskervilleStd-Italic" w:hAnsi="NewBaskervilleStd-Italic"/>
            <w:i/>
            <w:iCs/>
          </w:rPr>
          <w:t>http://testphp.vulnweb.com/</w:t>
        </w:r>
      </w:hyperlink>
    </w:p>
    <w:p w14:paraId="15247D0E" w14:textId="0DA71DB0" w:rsidR="00D74734" w:rsidRDefault="00D74734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</w:p>
    <w:p w14:paraId="5F2AADF2" w14:textId="342B59C8" w:rsidR="00D74734" w:rsidRPr="00D74734" w:rsidRDefault="00D74734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ascii="微软雅黑" w:eastAsia="微软雅黑" w:hAnsi="微软雅黑" w:hint="eastAsia"/>
          <w:color w:val="333333"/>
          <w:szCs w:val="21"/>
        </w:rPr>
        <w:t>第7章</w:t>
      </w:r>
    </w:p>
    <w:p w14:paraId="78C43149" w14:textId="7E201968" w:rsidR="00856E30" w:rsidRPr="00461C99" w:rsidRDefault="00856E30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31</w:t>
      </w:r>
      <w:r w:rsidRPr="00BC48A4">
        <w:t>：</w:t>
      </w:r>
      <w:r w:rsidR="00D74734" w:rsidRPr="0074632D">
        <w:rPr>
          <w:rStyle w:val="a4"/>
          <w:rFonts w:ascii="NewBaskervilleStd-Italic" w:hAnsi="NewBaskervilleStd-Italic"/>
          <w:i/>
          <w:iCs/>
        </w:rPr>
        <w:t>https://pypi.org/project/github3.py/</w:t>
      </w:r>
    </w:p>
    <w:p w14:paraId="19A3C72A" w14:textId="5C853D98" w:rsidR="00856E30" w:rsidRPr="00461C99" w:rsidRDefault="00856E30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32</w:t>
      </w:r>
      <w:r w:rsidRPr="00BC48A4">
        <w:t>：</w:t>
      </w:r>
      <w:r w:rsidR="00026006" w:rsidRPr="0074632D">
        <w:rPr>
          <w:rStyle w:val="a4"/>
          <w:rFonts w:ascii="NewBaskervilleStd-Italic" w:hAnsi="NewBaskervilleStd-Italic"/>
          <w:i/>
          <w:iCs/>
        </w:rPr>
        <w:t>https://docs.github.com/en/github/authenticating-to-github/</w:t>
      </w:r>
    </w:p>
    <w:p w14:paraId="3B1C63A9" w14:textId="564EC3E6" w:rsidR="00856E30" w:rsidRDefault="00856E30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33</w:t>
      </w:r>
      <w:r w:rsidRPr="00BC48A4">
        <w:t>：</w:t>
      </w:r>
      <w:hyperlink r:id="rId22" w:history="1">
        <w:r w:rsidR="00A24A46" w:rsidRPr="0074632D">
          <w:rPr>
            <w:rStyle w:val="a4"/>
            <w:rFonts w:ascii="NewBaskervilleStd-Italic" w:hAnsi="NewBaskervilleStd-Italic"/>
            <w:i/>
            <w:iCs/>
          </w:rPr>
          <w:t>https://www.pyinstaller.org/downloads.html</w:t>
        </w:r>
      </w:hyperlink>
    </w:p>
    <w:p w14:paraId="57199794" w14:textId="2FC48124" w:rsidR="00A24A46" w:rsidRDefault="00A24A46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</w:p>
    <w:p w14:paraId="209B000C" w14:textId="438E6C7F" w:rsidR="00A24A46" w:rsidRPr="00A24A46" w:rsidRDefault="00A24A46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ascii="微软雅黑" w:eastAsia="微软雅黑" w:hAnsi="微软雅黑" w:hint="eastAsia"/>
          <w:color w:val="333333"/>
          <w:szCs w:val="21"/>
        </w:rPr>
        <w:t>第8章</w:t>
      </w:r>
    </w:p>
    <w:p w14:paraId="4B281639" w14:textId="5B941350" w:rsidR="00856E30" w:rsidRPr="00461C99" w:rsidRDefault="00856E30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34</w:t>
      </w:r>
      <w:r w:rsidRPr="00BC48A4">
        <w:t>：</w:t>
      </w:r>
      <w:r w:rsidR="00A24A46" w:rsidRPr="0074632D">
        <w:rPr>
          <w:rStyle w:val="a4"/>
          <w:rFonts w:ascii="NewBaskervilleStd-Italic" w:hAnsi="NewBaskervilleStd-Italic"/>
          <w:i/>
          <w:iCs/>
        </w:rPr>
        <w:t>https://pypi.org/project/pyWinhook/</w:t>
      </w:r>
    </w:p>
    <w:p w14:paraId="5BE95BA7" w14:textId="6E0611B5" w:rsidR="00856E30" w:rsidRDefault="00856E30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35</w:t>
      </w:r>
      <w:r w:rsidRPr="00BC48A4">
        <w:t>：</w:t>
      </w:r>
      <w:hyperlink r:id="rId23" w:history="1">
        <w:r w:rsidR="00E85477" w:rsidRPr="0074632D">
          <w:rPr>
            <w:rStyle w:val="a4"/>
            <w:rFonts w:ascii="NewBaskervilleStd-Italic" w:hAnsi="NewBaskervilleStd-Italic"/>
            <w:i/>
            <w:iCs/>
          </w:rPr>
          <w:t>http://www.offensive-security.com/metasploit-unleashed/Generating_Payloads/</w:t>
        </w:r>
      </w:hyperlink>
    </w:p>
    <w:p w14:paraId="1B9667B1" w14:textId="7598CC80" w:rsidR="00E85477" w:rsidRDefault="00E85477" w:rsidP="00856E30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</w:p>
    <w:p w14:paraId="01EA3CFF" w14:textId="5CE842E8" w:rsidR="00E85477" w:rsidRPr="00E85477" w:rsidRDefault="00E85477" w:rsidP="00856E30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ascii="微软雅黑" w:eastAsia="微软雅黑" w:hAnsi="微软雅黑" w:hint="eastAsia"/>
          <w:color w:val="333333"/>
          <w:szCs w:val="21"/>
        </w:rPr>
        <w:t>第9章</w:t>
      </w:r>
    </w:p>
    <w:p w14:paraId="757F7434" w14:textId="3B0006AC" w:rsidR="00A24A46" w:rsidRDefault="00A24A46" w:rsidP="00A24A46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36</w:t>
      </w:r>
      <w:r w:rsidRPr="00BC48A4">
        <w:t>：</w:t>
      </w:r>
      <w:hyperlink r:id="rId24" w:history="1">
        <w:r w:rsidR="009E1AB2" w:rsidRPr="0074632D">
          <w:rPr>
            <w:rStyle w:val="a4"/>
            <w:rFonts w:ascii="NewBaskervilleStd-Italic" w:hAnsi="NewBaskervilleStd-Italic"/>
            <w:i/>
            <w:iCs/>
          </w:rPr>
          <w:t>http://pastebin.com/</w:t>
        </w:r>
      </w:hyperlink>
    </w:p>
    <w:p w14:paraId="369EB844" w14:textId="670F6C2A" w:rsidR="009E1AB2" w:rsidRDefault="009E1AB2" w:rsidP="00A24A46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</w:p>
    <w:p w14:paraId="55B5660B" w14:textId="3E5D017F" w:rsidR="009E1AB2" w:rsidRPr="009E1AB2" w:rsidRDefault="009E1AB2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ascii="微软雅黑" w:eastAsia="微软雅黑" w:hAnsi="微软雅黑" w:hint="eastAsia"/>
          <w:color w:val="333333"/>
          <w:szCs w:val="21"/>
        </w:rPr>
        <w:t>第1</w:t>
      </w:r>
      <w:r>
        <w:rPr>
          <w:rFonts w:ascii="微软雅黑" w:eastAsia="微软雅黑" w:hAnsi="微软雅黑"/>
          <w:color w:val="333333"/>
          <w:szCs w:val="21"/>
        </w:rPr>
        <w:t>0</w:t>
      </w:r>
      <w:r>
        <w:rPr>
          <w:rFonts w:ascii="微软雅黑" w:eastAsia="微软雅黑" w:hAnsi="微软雅黑" w:hint="eastAsia"/>
          <w:color w:val="333333"/>
          <w:szCs w:val="21"/>
        </w:rPr>
        <w:t>章</w:t>
      </w:r>
    </w:p>
    <w:p w14:paraId="3599F876" w14:textId="18330E7C" w:rsidR="00A24A46" w:rsidRPr="00461C99" w:rsidRDefault="00A24A46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37</w:t>
      </w:r>
      <w:r w:rsidRPr="00BC48A4">
        <w:t>：</w:t>
      </w:r>
      <w:r w:rsidR="009E1AB2" w:rsidRPr="0074632D">
        <w:rPr>
          <w:rStyle w:val="a4"/>
          <w:rFonts w:ascii="NewBaskervilleStd-Italic" w:hAnsi="NewBaskervilleStd-Italic"/>
          <w:i/>
          <w:iCs/>
        </w:rPr>
        <w:t>https://nostarch.com/black-hat-python2E/</w:t>
      </w:r>
    </w:p>
    <w:p w14:paraId="6EDD8D39" w14:textId="276775F2" w:rsidR="00A24A46" w:rsidRPr="002C2022" w:rsidRDefault="00A24A46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38</w:t>
      </w:r>
      <w:r w:rsidRPr="00BC48A4">
        <w:t>：</w:t>
      </w:r>
      <w:r w:rsidR="002C2022" w:rsidRPr="0074632D">
        <w:rPr>
          <w:rStyle w:val="a4"/>
          <w:rFonts w:ascii="NewBaskervilleStd-Italic" w:hAnsi="NewBaskervilleStd-Italic"/>
          <w:i/>
          <w:iCs/>
        </w:rPr>
        <w:t>http://timgolden.me.uk/python/wmi/tutorial.html</w:t>
      </w:r>
    </w:p>
    <w:p w14:paraId="447FB30D" w14:textId="299DF7BE" w:rsidR="00A24A46" w:rsidRDefault="00A24A46" w:rsidP="00A24A46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39</w:t>
      </w:r>
      <w:r w:rsidRPr="00BC48A4">
        <w:t>：</w:t>
      </w:r>
      <w:hyperlink r:id="rId25" w:history="1">
        <w:r w:rsidR="001A1F61" w:rsidRPr="0074632D">
          <w:rPr>
            <w:rStyle w:val="a4"/>
            <w:rFonts w:ascii="NewBaskervilleStd-Italic" w:hAnsi="NewBaskervilleStd-Italic"/>
            <w:i/>
            <w:iCs/>
          </w:rPr>
          <w:t>http://msdn.microsoft.com/</w:t>
        </w:r>
      </w:hyperlink>
    </w:p>
    <w:p w14:paraId="16FC5CBC" w14:textId="3685D068" w:rsidR="001A1F61" w:rsidRDefault="001A1F61" w:rsidP="00A24A46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</w:p>
    <w:p w14:paraId="4698E9E4" w14:textId="17E7A5F6" w:rsidR="001A1F61" w:rsidRPr="001A1F61" w:rsidRDefault="001A1F61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>
        <w:rPr>
          <w:rFonts w:ascii="微软雅黑" w:eastAsia="微软雅黑" w:hAnsi="微软雅黑" w:hint="eastAsia"/>
          <w:color w:val="333333"/>
          <w:szCs w:val="21"/>
        </w:rPr>
        <w:t>第1</w:t>
      </w:r>
      <w:r>
        <w:rPr>
          <w:rFonts w:ascii="微软雅黑" w:eastAsia="微软雅黑" w:hAnsi="微软雅黑"/>
          <w:color w:val="333333"/>
          <w:szCs w:val="21"/>
        </w:rPr>
        <w:t>1</w:t>
      </w:r>
      <w:r>
        <w:rPr>
          <w:rFonts w:ascii="微软雅黑" w:eastAsia="微软雅黑" w:hAnsi="微软雅黑" w:hint="eastAsia"/>
          <w:color w:val="333333"/>
          <w:szCs w:val="21"/>
        </w:rPr>
        <w:t>章</w:t>
      </w:r>
    </w:p>
    <w:p w14:paraId="7204D090" w14:textId="16F08124" w:rsidR="00A24A46" w:rsidRPr="00461C99" w:rsidRDefault="00A24A46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40</w:t>
      </w:r>
      <w:r w:rsidRPr="00BC48A4">
        <w:t>：</w:t>
      </w:r>
      <w:r w:rsidR="00092839" w:rsidRPr="0074632D">
        <w:rPr>
          <w:rStyle w:val="a4"/>
          <w:rFonts w:ascii="NewBaskervilleStd-Italic" w:hAnsi="NewBaskervilleStd-Italic"/>
          <w:i/>
          <w:iCs/>
        </w:rPr>
        <w:t>https://git-scm.com/downloads/</w:t>
      </w:r>
    </w:p>
    <w:p w14:paraId="3DC21228" w14:textId="17D4CC7F" w:rsidR="00A24A46" w:rsidRDefault="00A24A46" w:rsidP="00A24A46">
      <w:pPr>
        <w:widowControl/>
        <w:jc w:val="left"/>
        <w:rPr>
          <w:rFonts w:ascii="微软雅黑" w:eastAsia="微软雅黑" w:hAnsi="微软雅黑"/>
          <w:color w:val="333333"/>
          <w:szCs w:val="21"/>
        </w:rPr>
      </w:pPr>
      <w:r w:rsidRPr="00BC48A4">
        <w:t>链接</w:t>
      </w:r>
      <w:r>
        <w:t>41</w:t>
      </w:r>
      <w:r w:rsidRPr="00BC48A4">
        <w:t>：</w:t>
      </w:r>
      <w:hyperlink r:id="rId26" w:history="1">
        <w:r w:rsidR="00C0679E" w:rsidRPr="0074632D">
          <w:rPr>
            <w:rStyle w:val="a4"/>
            <w:rFonts w:ascii="NewBaskervilleStd-Italic" w:hAnsi="NewBaskervilleStd-Italic"/>
            <w:i/>
            <w:iCs/>
          </w:rPr>
          <w:t>https://github.com/volatilityfoundation/volumetric/</w:t>
        </w:r>
      </w:hyperlink>
    </w:p>
    <w:p w14:paraId="23F09611" w14:textId="04B90169" w:rsidR="00C0679E" w:rsidRPr="006E2E4D" w:rsidRDefault="00C0679E" w:rsidP="00A24A46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  <w:r w:rsidRPr="00BC48A4">
        <w:t>链接</w:t>
      </w:r>
      <w:r>
        <w:t>4</w:t>
      </w:r>
      <w:r>
        <w:t>2</w:t>
      </w:r>
      <w:r w:rsidRPr="00BC48A4">
        <w:t>：</w:t>
      </w:r>
      <w:r w:rsidR="006E2E4D" w:rsidRPr="0074632D">
        <w:rPr>
          <w:rStyle w:val="a4"/>
          <w:rFonts w:ascii="NewBaskervilleStd-Italic" w:hAnsi="NewBaskervilleStd-Italic"/>
          <w:i/>
          <w:iCs/>
        </w:rPr>
        <w:t>https://www.osforensics.com/tools/volatility-workbench.html/</w:t>
      </w:r>
    </w:p>
    <w:p w14:paraId="62FEA9B8" w14:textId="2D9D5291" w:rsidR="00856E30" w:rsidRDefault="00C0679E" w:rsidP="00461C99">
      <w:pPr>
        <w:widowControl/>
        <w:jc w:val="left"/>
      </w:pPr>
      <w:r w:rsidRPr="00BC48A4">
        <w:t>链接</w:t>
      </w:r>
      <w:r>
        <w:t>4</w:t>
      </w:r>
      <w:r>
        <w:t>3</w:t>
      </w:r>
      <w:r w:rsidRPr="00BC48A4">
        <w:t>：</w:t>
      </w:r>
      <w:r w:rsidR="006E2E4D" w:rsidRPr="0074632D">
        <w:rPr>
          <w:rStyle w:val="a4"/>
          <w:rFonts w:ascii="NewBaskervilleStd-Italic" w:hAnsi="NewBaskervilleStd-Italic"/>
          <w:i/>
          <w:iCs/>
        </w:rPr>
        <w:t>https://github.com/volatilityfoundation/volatility/wiki/Memory-Samples/</w:t>
      </w:r>
    </w:p>
    <w:p w14:paraId="0C29EE13" w14:textId="77777777" w:rsidR="00C0679E" w:rsidRPr="00A24A46" w:rsidRDefault="00C0679E" w:rsidP="00461C99">
      <w:pPr>
        <w:widowControl/>
        <w:jc w:val="left"/>
        <w:rPr>
          <w:rStyle w:val="a4"/>
          <w:rFonts w:ascii="NewBaskervilleStd-Italic" w:hAnsi="NewBaskervilleStd-Italic" w:hint="eastAsia"/>
          <w:i/>
          <w:iCs/>
        </w:rPr>
      </w:pPr>
    </w:p>
    <w:sectPr w:rsidR="00C0679E" w:rsidRPr="00A2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3034" w14:textId="77777777" w:rsidR="00597BA1" w:rsidRDefault="00597BA1" w:rsidP="001C0BBC">
      <w:r>
        <w:separator/>
      </w:r>
    </w:p>
  </w:endnote>
  <w:endnote w:type="continuationSeparator" w:id="0">
    <w:p w14:paraId="0933A13E" w14:textId="77777777" w:rsidR="00597BA1" w:rsidRDefault="00597BA1" w:rsidP="001C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DB61" w14:textId="77777777" w:rsidR="00597BA1" w:rsidRDefault="00597BA1" w:rsidP="001C0BBC">
      <w:r>
        <w:separator/>
      </w:r>
    </w:p>
  </w:footnote>
  <w:footnote w:type="continuationSeparator" w:id="0">
    <w:p w14:paraId="4ECC8D4D" w14:textId="77777777" w:rsidR="00597BA1" w:rsidRDefault="00597BA1" w:rsidP="001C0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CC9"/>
    <w:multiLevelType w:val="hybridMultilevel"/>
    <w:tmpl w:val="A5BA401C"/>
    <w:lvl w:ilvl="0" w:tplc="C65E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 WEI">
    <w15:presenceInfo w15:providerId="Windows Live" w15:userId="c331547973028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3"/>
    <w:rsid w:val="00026006"/>
    <w:rsid w:val="000708FA"/>
    <w:rsid w:val="00092839"/>
    <w:rsid w:val="0012433B"/>
    <w:rsid w:val="00137758"/>
    <w:rsid w:val="0016705E"/>
    <w:rsid w:val="001A1F61"/>
    <w:rsid w:val="001C0BBC"/>
    <w:rsid w:val="002C2022"/>
    <w:rsid w:val="00342C0A"/>
    <w:rsid w:val="0039035E"/>
    <w:rsid w:val="00397053"/>
    <w:rsid w:val="00460ED1"/>
    <w:rsid w:val="00461C99"/>
    <w:rsid w:val="004857FF"/>
    <w:rsid w:val="004C6855"/>
    <w:rsid w:val="0050634E"/>
    <w:rsid w:val="00560D33"/>
    <w:rsid w:val="00570614"/>
    <w:rsid w:val="00597BA1"/>
    <w:rsid w:val="005B001C"/>
    <w:rsid w:val="00671E30"/>
    <w:rsid w:val="006E2E4D"/>
    <w:rsid w:val="00701347"/>
    <w:rsid w:val="0074632D"/>
    <w:rsid w:val="007966FE"/>
    <w:rsid w:val="007A495C"/>
    <w:rsid w:val="007B1B3C"/>
    <w:rsid w:val="007E3446"/>
    <w:rsid w:val="0081076B"/>
    <w:rsid w:val="00817466"/>
    <w:rsid w:val="00844A53"/>
    <w:rsid w:val="00844B47"/>
    <w:rsid w:val="00856E30"/>
    <w:rsid w:val="008703EF"/>
    <w:rsid w:val="008953E6"/>
    <w:rsid w:val="00925944"/>
    <w:rsid w:val="009E1AB2"/>
    <w:rsid w:val="00A16062"/>
    <w:rsid w:val="00A21950"/>
    <w:rsid w:val="00A24A46"/>
    <w:rsid w:val="00AC025A"/>
    <w:rsid w:val="00BC48A4"/>
    <w:rsid w:val="00BE7F53"/>
    <w:rsid w:val="00C0679E"/>
    <w:rsid w:val="00C340B0"/>
    <w:rsid w:val="00CE4BB1"/>
    <w:rsid w:val="00D150E9"/>
    <w:rsid w:val="00D53DE0"/>
    <w:rsid w:val="00D74734"/>
    <w:rsid w:val="00DB7039"/>
    <w:rsid w:val="00DC0A97"/>
    <w:rsid w:val="00E70D10"/>
    <w:rsid w:val="00E85477"/>
    <w:rsid w:val="00F6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1BE6C"/>
  <w15:chartTrackingRefBased/>
  <w15:docId w15:val="{AE9B9A41-8BA7-4E50-A66A-3FA7CDA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F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7F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7F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7F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C0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0B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0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0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downloads/" TargetMode="External"/><Relationship Id="rId13" Type="http://schemas.openxmlformats.org/officeDocument/2006/relationships/hyperlink" Target="https://docs.python.org/3/library/struct.html" TargetMode="External"/><Relationship Id="rId18" Type="http://schemas.openxmlformats.org/officeDocument/2006/relationships/hyperlink" Target="https://owasp.org/www-project-vulnerable-web-applications-directory/" TargetMode="External"/><Relationship Id="rId26" Type="http://schemas.openxmlformats.org/officeDocument/2006/relationships/hyperlink" Target="https://github.com/volatilityfoundation/volumetri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stphp.vulnweb.com/" TargetMode="External"/><Relationship Id="rId7" Type="http://schemas.openxmlformats.org/officeDocument/2006/relationships/hyperlink" Target="https://developer.microsoft.com/en-us/windows/downloads/virtual-machines/" TargetMode="External"/><Relationship Id="rId12" Type="http://schemas.openxmlformats.org/officeDocument/2006/relationships/hyperlink" Target="https://Wireshark.org/" TargetMode="External"/><Relationship Id="rId17" Type="http://schemas.openxmlformats.org/officeDocument/2006/relationships/hyperlink" Target="https://www.netsparker.com/blog/web-security/svn-digger-better-lists-for-forced-browsing/" TargetMode="External"/><Relationship Id="rId25" Type="http://schemas.openxmlformats.org/officeDocument/2006/relationships/hyperlink" Target="http://msdn.micro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download/" TargetMode="External"/><Relationship Id="rId20" Type="http://schemas.openxmlformats.org/officeDocument/2006/relationships/hyperlink" Target="https://www.microsoft.com/en-us/bing/apis/bing-web-search-api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ramiko/paramiko/" TargetMode="External"/><Relationship Id="rId24" Type="http://schemas.openxmlformats.org/officeDocument/2006/relationships/hyperlink" Target="http://pastebi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ideloper.com/facial-detection/" TargetMode="External"/><Relationship Id="rId23" Type="http://schemas.openxmlformats.org/officeDocument/2006/relationships/hyperlink" Target="http://www.offensive-security.com/metasploit-unleashed/Generating_Payloads/" TargetMode="External"/><Relationship Id="rId28" Type="http://schemas.microsoft.com/office/2011/relationships/people" Target="people.xml"/><Relationship Id="rId10" Type="http://schemas.openxmlformats.org/officeDocument/2006/relationships/hyperlink" Target="https://www.python.org/dev/peps/pep-0008/" TargetMode="External"/><Relationship Id="rId19" Type="http://schemas.openxmlformats.org/officeDocument/2006/relationships/hyperlink" Target="https://www.jython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i.org/docs/installation/" TargetMode="External"/><Relationship Id="rId14" Type="http://schemas.openxmlformats.org/officeDocument/2006/relationships/hyperlink" Target="https://scapy.net/" TargetMode="External"/><Relationship Id="rId22" Type="http://schemas.openxmlformats.org/officeDocument/2006/relationships/hyperlink" Target="https://www.pyinstaller.org/download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32</cp:revision>
  <dcterms:created xsi:type="dcterms:W3CDTF">2021-12-06T03:19:00Z</dcterms:created>
  <dcterms:modified xsi:type="dcterms:W3CDTF">2021-12-20T03:26:00Z</dcterms:modified>
</cp:coreProperties>
</file>